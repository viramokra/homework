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Завдання першого рівня.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обираю для тестування зубну щітку.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Верифікація: </w:t>
      </w:r>
    </w:p>
    <w:p w:rsidR="00000000" w:rsidDel="00000000" w:rsidP="00000000" w:rsidRDefault="00000000" w:rsidRPr="00000000" w14:paraId="00000005">
      <w:pPr>
        <w:rPr>
          <w:ins w:author="Vasyl Suberliak" w:id="0" w:date="2023-03-10T14:16:51Z"/>
        </w:rPr>
      </w:pPr>
      <w:r w:rsidDel="00000000" w:rsidR="00000000" w:rsidRPr="00000000">
        <w:rPr>
          <w:rtl w:val="0"/>
        </w:rPr>
        <w:t xml:space="preserve">Корпус зубної щітки-є.</w:t>
      </w:r>
      <w:ins w:author="Vasyl Suberliak" w:id="0" w:date="2023-03-10T14:16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Vasyl Suberliak" w:id="1" w:date="2023-03-10T14:16:48Z"/>
        </w:rPr>
      </w:pPr>
      <w:r w:rsidDel="00000000" w:rsidR="00000000" w:rsidRPr="00000000">
        <w:rPr>
          <w:rtl w:val="0"/>
        </w:rPr>
        <w:t xml:space="preserve">Ручка,щоб тримати зубну щітку, -є.</w:t>
      </w:r>
      <w:ins w:author="Vasyl Suberliak" w:id="1" w:date="2023-03-10T14:16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Vasyl Suberliak" w:id="2" w:date="2023-03-10T14:16:44Z"/>
        </w:rPr>
      </w:pPr>
      <w:r w:rsidDel="00000000" w:rsidR="00000000" w:rsidRPr="00000000">
        <w:rPr>
          <w:rtl w:val="0"/>
        </w:rPr>
        <w:t xml:space="preserve">Ворсинки,які використовуються саме для чищення зубів,-є.</w:t>
      </w:r>
      <w:ins w:author="Vasyl Suberliak" w:id="2" w:date="2023-03-10T14:16:4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Кількість ворсинок-достатня.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Валідація: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 чищенні зубів ручка добре тримається в руці.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Ворсинки зубної щітки міцно тримаються на корпуси.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Ворсинки зубної щітки добре проникають між зубів.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Ворсинки зубної щітки добре масажують ясла.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Зубна щітка працює.Валідація пройшла успішно.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Верифікація-це підтвердження того,що певні вимоги тестируемого продукту були виконані.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Валідація -перевірка того,що продукт відповідає очікуванням та потребам користувача.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Завдання другого рівня.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Приклад невдалої верифікації: пара взуття на одну ногу (два лівих черевика),з власного досвіду)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Приклад невдалої валідації :поставлені стандартні двері погано зачиняються,дверна ручка постійно розкручується.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10T14:17:3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